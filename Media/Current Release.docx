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D7F8" w14:textId="082BB74F" w:rsidR="603D2944" w:rsidRPr="00054218" w:rsidRDefault="49A0F67C" w:rsidP="49A0F67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054218">
        <w:rPr>
          <w:rFonts w:ascii="Times New Roman" w:hAnsi="Times New Roman" w:cs="Times New Roman"/>
          <w:b/>
          <w:bCs/>
          <w:color w:val="auto"/>
        </w:rPr>
        <w:t>For Immediate Release: August 9, 2019</w:t>
      </w:r>
    </w:p>
    <w:p w14:paraId="5C9CA6AD" w14:textId="1B21E355" w:rsidR="603D2944" w:rsidRPr="00192924" w:rsidRDefault="49A0F67C" w:rsidP="603D2944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>Christina Cyr</w:t>
      </w:r>
      <w:r w:rsidR="603D2944" w:rsidRPr="00192924">
        <w:rPr>
          <w:rFonts w:ascii="Times New Roman" w:hAnsi="Times New Roman" w:cs="Times New Roman"/>
        </w:rPr>
        <w:br/>
      </w:r>
      <w:r w:rsidRPr="00192924">
        <w:rPr>
          <w:rFonts w:ascii="Times New Roman" w:hAnsi="Times New Roman" w:cs="Times New Roman"/>
        </w:rPr>
        <w:t>dTOOR</w:t>
      </w:r>
      <w:r w:rsidR="603D2944" w:rsidRPr="00192924">
        <w:rPr>
          <w:rFonts w:ascii="Times New Roman" w:hAnsi="Times New Roman" w:cs="Times New Roman"/>
        </w:rPr>
        <w:br/>
      </w:r>
      <w:r w:rsidRPr="00192924">
        <w:rPr>
          <w:rFonts w:ascii="Times New Roman" w:hAnsi="Times New Roman" w:cs="Times New Roman"/>
        </w:rPr>
        <w:t>425-598-5171</w:t>
      </w:r>
      <w:r w:rsidR="603D2944" w:rsidRPr="00192924">
        <w:rPr>
          <w:rFonts w:ascii="Times New Roman" w:hAnsi="Times New Roman" w:cs="Times New Roman"/>
        </w:rPr>
        <w:br/>
      </w:r>
      <w:hyperlink r:id="rId7" w:history="1">
        <w:r w:rsidR="00753BA4" w:rsidRPr="00F674B9">
          <w:rPr>
            <w:rStyle w:val="Hyperlink"/>
            <w:rFonts w:ascii="Times New Roman" w:hAnsi="Times New Roman" w:cs="Times New Roman"/>
          </w:rPr>
          <w:t>hi@cyrclephone.com</w:t>
        </w:r>
      </w:hyperlink>
    </w:p>
    <w:p w14:paraId="491CE38B" w14:textId="10CEA79D" w:rsidR="7CCE08F7" w:rsidRPr="00192924" w:rsidRDefault="7CCE08F7" w:rsidP="603D2944">
      <w:pPr>
        <w:pStyle w:val="Heading1"/>
        <w:rPr>
          <w:rFonts w:ascii="Times New Roman" w:hAnsi="Times New Roman" w:cs="Times New Roman"/>
          <w:b/>
          <w:bCs/>
        </w:rPr>
      </w:pPr>
    </w:p>
    <w:p w14:paraId="249782EA" w14:textId="784FC956" w:rsidR="7CCE08F7" w:rsidRPr="00054218" w:rsidRDefault="49A0F67C" w:rsidP="49A0F67C">
      <w:pPr>
        <w:pStyle w:val="Heading2"/>
        <w:spacing w:before="0" w:after="160"/>
        <w:rPr>
          <w:rFonts w:ascii="Times New Roman" w:hAnsi="Times New Roman" w:cs="Times New Roman"/>
          <w:b/>
          <w:bCs/>
          <w:color w:val="auto"/>
        </w:rPr>
      </w:pPr>
      <w:r w:rsidRPr="00054218">
        <w:rPr>
          <w:rStyle w:val="Heading1Char"/>
          <w:rFonts w:ascii="Times New Roman" w:hAnsi="Times New Roman" w:cs="Times New Roman"/>
          <w:b/>
          <w:bCs/>
          <w:color w:val="auto"/>
        </w:rPr>
        <w:t>FIRST LOOK</w:t>
      </w:r>
      <w:r w:rsidR="00807C03">
        <w:rPr>
          <w:rStyle w:val="Heading1Char"/>
          <w:rFonts w:ascii="Times New Roman" w:hAnsi="Times New Roman" w:cs="Times New Roman"/>
          <w:b/>
          <w:bCs/>
          <w:color w:val="auto"/>
        </w:rPr>
        <w:t xml:space="preserve"> Tour</w:t>
      </w:r>
      <w:r w:rsidRPr="00054218">
        <w:rPr>
          <w:rStyle w:val="Heading1Char"/>
          <w:rFonts w:ascii="Times New Roman" w:hAnsi="Times New Roman" w:cs="Times New Roman"/>
          <w:b/>
          <w:bCs/>
          <w:color w:val="auto"/>
        </w:rPr>
        <w:t>: The Cyrcle Phone</w:t>
      </w:r>
      <w:r w:rsidR="7CCE08F7">
        <w:br/>
      </w:r>
      <w:r w:rsidR="21C3D6DB" w:rsidRPr="21C3D6DB">
        <w:rPr>
          <w:rFonts w:ascii="Times New Roman" w:hAnsi="Times New Roman" w:cs="Times New Roman"/>
          <w:color w:val="auto"/>
        </w:rPr>
        <w:t>A</w:t>
      </w:r>
      <w:r w:rsidRPr="00054218">
        <w:rPr>
          <w:rFonts w:ascii="Times New Roman" w:hAnsi="Times New Roman" w:cs="Times New Roman"/>
          <w:color w:val="auto"/>
        </w:rPr>
        <w:t xml:space="preserve"> Non-Rectangular Phone for Non-Rectangular People</w:t>
      </w:r>
    </w:p>
    <w:p w14:paraId="1508BD57" w14:textId="21256526" w:rsidR="7CCE08F7" w:rsidRPr="00192924" w:rsidRDefault="7CCE08F7" w:rsidP="7CCE08F7">
      <w:pPr>
        <w:rPr>
          <w:rFonts w:ascii="Times New Roman" w:hAnsi="Times New Roman" w:cs="Times New Roman"/>
          <w:b/>
          <w:bCs/>
        </w:rPr>
      </w:pPr>
    </w:p>
    <w:p w14:paraId="5642DDF5" w14:textId="2CD98AE6" w:rsidR="7CCE08F7" w:rsidRPr="00192924" w:rsidRDefault="7CCE08F7" w:rsidP="7CCE08F7">
      <w:p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News Summary</w:t>
      </w:r>
    </w:p>
    <w:p w14:paraId="14AA7968" w14:textId="5C89A757" w:rsidR="7CCE08F7" w:rsidRPr="00192924" w:rsidRDefault="49A0F67C" w:rsidP="49A0F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Fall 2019 Launch:</w:t>
      </w:r>
      <w:r w:rsidRPr="00192924">
        <w:rPr>
          <w:rFonts w:ascii="Times New Roman" w:hAnsi="Times New Roman" w:cs="Times New Roman"/>
        </w:rPr>
        <w:t xml:space="preserve"> The next gen Android 9 4G LTE </w:t>
      </w:r>
      <w:ins w:id="0" w:author="Christina Cyr" w:date="2019-08-09T10:34:00Z">
        <w:r w:rsidR="003162C6">
          <w:rPr>
            <w:rFonts w:ascii="Times New Roman" w:hAnsi="Times New Roman" w:cs="Times New Roman"/>
          </w:rPr>
          <w:t xml:space="preserve">version of The </w:t>
        </w:r>
      </w:ins>
      <w:r w:rsidRPr="00192924">
        <w:rPr>
          <w:rFonts w:ascii="Times New Roman" w:hAnsi="Times New Roman" w:cs="Times New Roman"/>
        </w:rPr>
        <w:t xml:space="preserve">Cyrcle Phone has a unique, non-rectangular form. Meant for sharing – this phone is a game-changer with two headphone jacks and two </w:t>
      </w:r>
      <w:del w:id="1" w:author="Christina Cyr" w:date="2019-08-09T10:34:00Z">
        <w:r w:rsidRPr="00192924" w:rsidDel="00B22AF2">
          <w:rPr>
            <w:rFonts w:ascii="Times New Roman" w:hAnsi="Times New Roman" w:cs="Times New Roman"/>
          </w:rPr>
          <w:delText>sim</w:delText>
        </w:r>
      </w:del>
      <w:ins w:id="2" w:author="Christina Cyr" w:date="2019-08-09T10:34:00Z">
        <w:r w:rsidR="00B22AF2">
          <w:rPr>
            <w:rFonts w:ascii="Times New Roman" w:hAnsi="Times New Roman" w:cs="Times New Roman"/>
          </w:rPr>
          <w:t>SIM</w:t>
        </w:r>
      </w:ins>
      <w:r w:rsidRPr="00192924">
        <w:rPr>
          <w:rFonts w:ascii="Times New Roman" w:hAnsi="Times New Roman" w:cs="Times New Roman"/>
        </w:rPr>
        <w:t xml:space="preserve"> cards; personal and professional or travel.</w:t>
      </w:r>
    </w:p>
    <w:p w14:paraId="42972DA0" w14:textId="2AEBB98F" w:rsidR="7CCE08F7" w:rsidRPr="00192924" w:rsidRDefault="49A0F67C" w:rsidP="49A0F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FIRST LOOK Tour:</w:t>
      </w:r>
      <w:r w:rsidRPr="00192924">
        <w:rPr>
          <w:rFonts w:ascii="Times New Roman" w:hAnsi="Times New Roman" w:cs="Times New Roman"/>
        </w:rPr>
        <w:t xml:space="preserve"> The team is going on a road trip with pre-production prototypes for final feedback from users and to connect with fashion technology influencers.</w:t>
      </w:r>
    </w:p>
    <w:p w14:paraId="285F515C" w14:textId="149D882B" w:rsidR="7CCE08F7" w:rsidRPr="00192924" w:rsidRDefault="49A0F67C" w:rsidP="49A0F6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  <w:b/>
          <w:bCs/>
        </w:rPr>
        <w:t xml:space="preserve">Be the first to see </w:t>
      </w:r>
      <w:ins w:id="3" w:author="Christina Cyr" w:date="2019-08-09T10:49:00Z">
        <w:r w:rsidR="00B704F3">
          <w:rPr>
            <w:rFonts w:ascii="Times New Roman" w:hAnsi="Times New Roman" w:cs="Times New Roman"/>
            <w:b/>
            <w:bCs/>
          </w:rPr>
          <w:t>T</w:t>
        </w:r>
      </w:ins>
      <w:del w:id="4" w:author="Christina Cyr" w:date="2019-08-09T10:49:00Z">
        <w:r w:rsidRPr="00192924" w:rsidDel="00B704F3">
          <w:rPr>
            <w:rFonts w:ascii="Times New Roman" w:hAnsi="Times New Roman" w:cs="Times New Roman"/>
            <w:b/>
            <w:bCs/>
          </w:rPr>
          <w:delText>t</w:delText>
        </w:r>
      </w:del>
      <w:r w:rsidRPr="00192924">
        <w:rPr>
          <w:rFonts w:ascii="Times New Roman" w:hAnsi="Times New Roman" w:cs="Times New Roman"/>
          <w:b/>
          <w:bCs/>
        </w:rPr>
        <w:t>he Cyrcle Phone:</w:t>
      </w:r>
      <w:r w:rsidRPr="00192924">
        <w:rPr>
          <w:rFonts w:ascii="Times New Roman" w:hAnsi="Times New Roman" w:cs="Times New Roman"/>
        </w:rPr>
        <w:t xml:space="preserve"> Share your zip code here: </w:t>
      </w:r>
      <w:r w:rsidR="00CF2913">
        <w:fldChar w:fldCharType="begin"/>
      </w:r>
      <w:r w:rsidR="00CF2913">
        <w:instrText xml:space="preserve"> HYPERLINK "https://mailchi.mp/cyrclephone/citytour2019" \h </w:instrText>
      </w:r>
      <w:r w:rsidR="00CF2913">
        <w:fldChar w:fldCharType="separate"/>
      </w:r>
      <w:r w:rsidRPr="00192924">
        <w:rPr>
          <w:rStyle w:val="Hyperlink"/>
          <w:rFonts w:ascii="Times New Roman" w:hAnsi="Times New Roman" w:cs="Times New Roman"/>
        </w:rPr>
        <w:t xml:space="preserve">Visit </w:t>
      </w:r>
      <w:ins w:id="5" w:author="Christina Cyr" w:date="2019-08-09T10:33:00Z">
        <w:r w:rsidR="003162C6">
          <w:rPr>
            <w:rStyle w:val="Hyperlink"/>
            <w:rFonts w:ascii="Times New Roman" w:hAnsi="Times New Roman" w:cs="Times New Roman"/>
          </w:rPr>
          <w:t>M</w:t>
        </w:r>
      </w:ins>
      <w:r w:rsidRPr="00192924">
        <w:rPr>
          <w:rStyle w:val="Hyperlink"/>
          <w:rFonts w:ascii="Times New Roman" w:hAnsi="Times New Roman" w:cs="Times New Roman"/>
        </w:rPr>
        <w:t>y City!</w:t>
      </w:r>
      <w:r w:rsidR="00CF2913">
        <w:rPr>
          <w:rStyle w:val="Hyperlink"/>
          <w:rFonts w:ascii="Times New Roman" w:hAnsi="Times New Roman" w:cs="Times New Roman"/>
        </w:rPr>
        <w:fldChar w:fldCharType="end"/>
      </w:r>
    </w:p>
    <w:p w14:paraId="158B2E09" w14:textId="226009C9" w:rsidR="7CCE08F7" w:rsidRPr="00192924" w:rsidRDefault="7CCE08F7" w:rsidP="7CCE08F7">
      <w:pPr>
        <w:rPr>
          <w:rFonts w:ascii="Times New Roman" w:hAnsi="Times New Roman" w:cs="Times New Roman"/>
        </w:rPr>
      </w:pPr>
    </w:p>
    <w:p w14:paraId="49530AC1" w14:textId="1AAD9484" w:rsidR="7CCE08F7" w:rsidRPr="00192924" w:rsidRDefault="7CCE08F7" w:rsidP="7CCE08F7">
      <w:p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Full Story</w:t>
      </w:r>
    </w:p>
    <w:p w14:paraId="7ADDC9D4" w14:textId="7C027C2D" w:rsidR="7CCE08F7" w:rsidRPr="00192924" w:rsidRDefault="49A0F67C" w:rsidP="49A0F67C">
      <w:p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</w:rPr>
        <w:t xml:space="preserve">Seattle, WA: dTOOR today announced The Cyrcle Phone, a new cell phone, and a </w:t>
      </w:r>
      <w:hyperlink r:id="rId8">
        <w:r w:rsidRPr="00192924">
          <w:rPr>
            <w:rStyle w:val="Hyperlink"/>
            <w:rFonts w:ascii="Times New Roman" w:hAnsi="Times New Roman" w:cs="Times New Roman"/>
          </w:rPr>
          <w:t>FIRST LOOK Tour</w:t>
        </w:r>
      </w:hyperlink>
      <w:r w:rsidRPr="00192924">
        <w:rPr>
          <w:rFonts w:ascii="Times New Roman" w:hAnsi="Times New Roman" w:cs="Times New Roman"/>
        </w:rPr>
        <w:t xml:space="preserve"> - the first opportunity to see this game-changing device in real life. </w:t>
      </w:r>
      <w:r w:rsidR="00193BBD">
        <w:rPr>
          <w:rFonts w:ascii="Times New Roman" w:hAnsi="Times New Roman" w:cs="Times New Roman"/>
        </w:rPr>
        <w:t xml:space="preserve">A </w:t>
      </w:r>
      <w:r w:rsidRPr="00192924">
        <w:rPr>
          <w:rFonts w:ascii="Times New Roman" w:hAnsi="Times New Roman" w:cs="Times New Roman"/>
        </w:rPr>
        <w:t>non-rectangular phone for non-rectangular people, The Cyrcle Phone exists to inspire a world where you can be you - whatever shape you are. In a sea of rectangular devices, those with a unique sense of style are at a loss when it comes to finding something new.</w:t>
      </w:r>
    </w:p>
    <w:p w14:paraId="7200BA0F" w14:textId="5ECA3850" w:rsidR="7CCE08F7" w:rsidRPr="00192924" w:rsidRDefault="7CCE08F7" w:rsidP="7CCE08F7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>“What we’ve seen is an uptick in people wanting to communicate and be with each other in real life, and I think that’s because we’ve been so isolated with our phones and on social media – we hide behind that wall</w:t>
      </w:r>
      <w:r w:rsidR="2C0B717C" w:rsidRPr="2C0B717C">
        <w:rPr>
          <w:rFonts w:ascii="Times New Roman" w:hAnsi="Times New Roman" w:cs="Times New Roman"/>
        </w:rPr>
        <w:t xml:space="preserve">” says </w:t>
      </w:r>
      <w:r w:rsidR="00717563">
        <w:rPr>
          <w:rFonts w:ascii="Times New Roman" w:hAnsi="Times New Roman" w:cs="Times New Roman"/>
        </w:rPr>
        <w:t>CEO Christina Cyr</w:t>
      </w:r>
      <w:r w:rsidR="030F5C6E" w:rsidRPr="030F5C6E">
        <w:rPr>
          <w:rFonts w:ascii="Times New Roman" w:hAnsi="Times New Roman" w:cs="Times New Roman"/>
        </w:rPr>
        <w:t>. With</w:t>
      </w:r>
      <w:r w:rsidRPr="00192924">
        <w:rPr>
          <w:rFonts w:ascii="Times New Roman" w:hAnsi="Times New Roman" w:cs="Times New Roman"/>
        </w:rPr>
        <w:t xml:space="preserve"> two headphone jacks, sharing is the new black.</w:t>
      </w:r>
    </w:p>
    <w:p w14:paraId="30A51505" w14:textId="42E900F3" w:rsidR="7CCE08F7" w:rsidRPr="00192924" w:rsidRDefault="7CCE08F7" w:rsidP="7CCE08F7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In times that require immediate service, professionals are increasingly expected to be on-call and carry multiple devices – forget that - this Android 9 4G LTE model features two </w:t>
      </w:r>
      <w:del w:id="6" w:author="Christina Cyr" w:date="2019-08-09T10:34:00Z">
        <w:r w:rsidRPr="00192924" w:rsidDel="00B22AF2">
          <w:rPr>
            <w:rFonts w:ascii="Times New Roman" w:hAnsi="Times New Roman" w:cs="Times New Roman"/>
          </w:rPr>
          <w:delText>sim</w:delText>
        </w:r>
      </w:del>
      <w:ins w:id="7" w:author="Christina Cyr" w:date="2019-08-09T10:34:00Z">
        <w:r w:rsidR="00B22AF2">
          <w:rPr>
            <w:rFonts w:ascii="Times New Roman" w:hAnsi="Times New Roman" w:cs="Times New Roman"/>
          </w:rPr>
          <w:t>SIM</w:t>
        </w:r>
      </w:ins>
      <w:r w:rsidRPr="00192924">
        <w:rPr>
          <w:rFonts w:ascii="Times New Roman" w:hAnsi="Times New Roman" w:cs="Times New Roman"/>
        </w:rPr>
        <w:t xml:space="preserve"> cards, for work AND play.</w:t>
      </w:r>
    </w:p>
    <w:p w14:paraId="4C88ED2D" w14:textId="5530126D" w:rsidR="7CCE08F7" w:rsidRPr="00192924" w:rsidRDefault="7CCE08F7" w:rsidP="7CCE08F7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We’ve seen companies like Amazon and Google break the rectangular paradigm with circular devices for the home – now is the time to </w:t>
      </w:r>
      <w:del w:id="8" w:author="Christina Cyr" w:date="2019-08-09T10:46:00Z">
        <w:r w:rsidRPr="00192924" w:rsidDel="003B7CDA">
          <w:rPr>
            <w:rFonts w:ascii="Times New Roman" w:hAnsi="Times New Roman" w:cs="Times New Roman"/>
          </w:rPr>
          <w:delText xml:space="preserve">think different for </w:delText>
        </w:r>
      </w:del>
      <w:ins w:id="9" w:author="Christina Cyr" w:date="2019-08-09T10:46:00Z">
        <w:r w:rsidR="003B7CDA">
          <w:rPr>
            <w:rFonts w:ascii="Times New Roman" w:hAnsi="Times New Roman" w:cs="Times New Roman"/>
          </w:rPr>
          <w:t xml:space="preserve">innovate </w:t>
        </w:r>
      </w:ins>
      <w:ins w:id="10" w:author="Christina Cyr" w:date="2019-08-09T12:31:00Z">
        <w:r w:rsidR="006C365C">
          <w:rPr>
            <w:rFonts w:ascii="Times New Roman" w:hAnsi="Times New Roman" w:cs="Times New Roman"/>
          </w:rPr>
          <w:t xml:space="preserve">our </w:t>
        </w:r>
      </w:ins>
      <w:ins w:id="11" w:author="Christina Cyr" w:date="2019-08-09T10:46:00Z">
        <w:r w:rsidR="003B7CDA">
          <w:rPr>
            <w:rFonts w:ascii="Times New Roman" w:hAnsi="Times New Roman" w:cs="Times New Roman"/>
          </w:rPr>
          <w:t xml:space="preserve">mobile </w:t>
        </w:r>
      </w:ins>
      <w:r w:rsidRPr="00192924">
        <w:rPr>
          <w:rFonts w:ascii="Times New Roman" w:hAnsi="Times New Roman" w:cs="Times New Roman"/>
        </w:rPr>
        <w:t>communication</w:t>
      </w:r>
      <w:ins w:id="12" w:author="Christina Cyr" w:date="2019-08-09T12:31:00Z">
        <w:r w:rsidR="004971D6">
          <w:rPr>
            <w:rFonts w:ascii="Times New Roman" w:hAnsi="Times New Roman" w:cs="Times New Roman"/>
          </w:rPr>
          <w:t xml:space="preserve"> device</w:t>
        </w:r>
      </w:ins>
      <w:del w:id="13" w:author="Christina Cyr" w:date="2019-08-09T10:46:00Z">
        <w:r w:rsidRPr="00192924" w:rsidDel="003B7CDA">
          <w:rPr>
            <w:rFonts w:ascii="Times New Roman" w:hAnsi="Times New Roman" w:cs="Times New Roman"/>
          </w:rPr>
          <w:delText>s</w:delText>
        </w:r>
      </w:del>
      <w:r w:rsidRPr="00192924">
        <w:rPr>
          <w:rFonts w:ascii="Times New Roman" w:hAnsi="Times New Roman" w:cs="Times New Roman"/>
        </w:rPr>
        <w:t>.</w:t>
      </w:r>
    </w:p>
    <w:p w14:paraId="5AF9C8C6" w14:textId="22A8B446" w:rsidR="7CCE08F7" w:rsidRPr="00192924" w:rsidRDefault="7CCE08F7" w:rsidP="7CCE08F7">
      <w:pPr>
        <w:rPr>
          <w:rFonts w:ascii="Times New Roman" w:hAnsi="Times New Roman" w:cs="Times New Roman"/>
          <w:b/>
          <w:bCs/>
        </w:rPr>
      </w:pPr>
    </w:p>
    <w:p w14:paraId="3D7BE4FE" w14:textId="352582FD" w:rsidR="7CCE08F7" w:rsidRPr="00192924" w:rsidRDefault="00B704F3" w:rsidP="7CCE08F7">
      <w:pPr>
        <w:rPr>
          <w:rFonts w:ascii="Times New Roman" w:hAnsi="Times New Roman" w:cs="Times New Roman"/>
        </w:rPr>
      </w:pPr>
      <w:ins w:id="14" w:author="Christina Cyr" w:date="2019-08-09T10:50:00Z">
        <w:r>
          <w:rPr>
            <w:rFonts w:ascii="Times New Roman" w:hAnsi="Times New Roman" w:cs="Times New Roman"/>
            <w:b/>
            <w:bCs/>
          </w:rPr>
          <w:t xml:space="preserve">The </w:t>
        </w:r>
      </w:ins>
      <w:r w:rsidR="7CCE08F7" w:rsidRPr="00192924">
        <w:rPr>
          <w:rFonts w:ascii="Times New Roman" w:hAnsi="Times New Roman" w:cs="Times New Roman"/>
          <w:b/>
          <w:bCs/>
        </w:rPr>
        <w:t>Cyrcle Phone Features</w:t>
      </w:r>
    </w:p>
    <w:p w14:paraId="631C8033" w14:textId="06BFEA6E" w:rsidR="7CCE08F7" w:rsidRPr="00192924" w:rsidRDefault="7CCE08F7" w:rsidP="7CCE0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</w:rPr>
        <w:t>Android 9</w:t>
      </w:r>
    </w:p>
    <w:p w14:paraId="0873F718" w14:textId="2B31CAC0" w:rsidR="7CCE08F7" w:rsidRPr="00192924" w:rsidRDefault="7CCE08F7" w:rsidP="7CCE0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</w:rPr>
        <w:t>4G LTE for top speed</w:t>
      </w:r>
    </w:p>
    <w:p w14:paraId="76284ED1" w14:textId="065CCF59" w:rsidR="7CCE08F7" w:rsidRPr="00192924" w:rsidRDefault="7CCE08F7" w:rsidP="7CCE0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</w:rPr>
        <w:t>Two Headphone Jacks to bring sharing back</w:t>
      </w:r>
    </w:p>
    <w:p w14:paraId="0E25C5A0" w14:textId="25391CDF" w:rsidR="7CCE08F7" w:rsidRPr="00192924" w:rsidRDefault="7CCE08F7" w:rsidP="7CCE0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</w:rPr>
        <w:lastRenderedPageBreak/>
        <w:t xml:space="preserve">Two </w:t>
      </w:r>
      <w:del w:id="15" w:author="Christina Cyr" w:date="2019-08-09T10:34:00Z">
        <w:r w:rsidRPr="00192924" w:rsidDel="00B22AF2">
          <w:rPr>
            <w:rFonts w:ascii="Times New Roman" w:hAnsi="Times New Roman" w:cs="Times New Roman"/>
          </w:rPr>
          <w:delText>Sim</w:delText>
        </w:r>
      </w:del>
      <w:ins w:id="16" w:author="Christina Cyr" w:date="2019-08-09T10:34:00Z">
        <w:r w:rsidR="00B22AF2">
          <w:rPr>
            <w:rFonts w:ascii="Times New Roman" w:hAnsi="Times New Roman" w:cs="Times New Roman"/>
          </w:rPr>
          <w:t>SIM</w:t>
        </w:r>
      </w:ins>
      <w:r w:rsidRPr="00192924">
        <w:rPr>
          <w:rFonts w:ascii="Times New Roman" w:hAnsi="Times New Roman" w:cs="Times New Roman"/>
        </w:rPr>
        <w:t xml:space="preserve"> Cards for </w:t>
      </w:r>
      <w:del w:id="17" w:author="Christina Cyr" w:date="2019-08-09T10:47:00Z">
        <w:r w:rsidRPr="00192924" w:rsidDel="007E0591">
          <w:rPr>
            <w:rFonts w:ascii="Times New Roman" w:hAnsi="Times New Roman" w:cs="Times New Roman"/>
          </w:rPr>
          <w:delText xml:space="preserve">the </w:delText>
        </w:r>
      </w:del>
      <w:r w:rsidRPr="00192924">
        <w:rPr>
          <w:rFonts w:ascii="Times New Roman" w:hAnsi="Times New Roman" w:cs="Times New Roman"/>
        </w:rPr>
        <w:t xml:space="preserve">personal, professional, and travel </w:t>
      </w:r>
      <w:del w:id="18" w:author="Christina Cyr" w:date="2019-08-09T10:47:00Z">
        <w:r w:rsidRPr="00192924" w:rsidDel="007E0591">
          <w:rPr>
            <w:rFonts w:ascii="Times New Roman" w:hAnsi="Times New Roman" w:cs="Times New Roman"/>
          </w:rPr>
          <w:delText>users</w:delText>
        </w:r>
      </w:del>
    </w:p>
    <w:p w14:paraId="0869768C" w14:textId="7B8C3EDF" w:rsidR="7CCE08F7" w:rsidRPr="00192924" w:rsidRDefault="49A0F67C" w:rsidP="49A0F6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</w:rPr>
        <w:t>Circular Form Factor - as unique as you</w:t>
      </w:r>
    </w:p>
    <w:p w14:paraId="4784A9B0" w14:textId="09A52AFD" w:rsidR="7CCE08F7" w:rsidRPr="00192924" w:rsidRDefault="7CCE08F7" w:rsidP="7CCE08F7">
      <w:pPr>
        <w:rPr>
          <w:rFonts w:ascii="Times New Roman" w:hAnsi="Times New Roman" w:cs="Times New Roman"/>
        </w:rPr>
      </w:pPr>
    </w:p>
    <w:p w14:paraId="36E18016" w14:textId="67067A83" w:rsidR="7CCE08F7" w:rsidRPr="00192924" w:rsidRDefault="7CCE08F7" w:rsidP="7CCE08F7">
      <w:p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Availability</w:t>
      </w:r>
    </w:p>
    <w:p w14:paraId="7CFEF00A" w14:textId="41AB06F4" w:rsidR="7CCE08F7" w:rsidRPr="00192924" w:rsidRDefault="49A0F67C" w:rsidP="7CCE08F7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See the phone in person on the Fall 2019 </w:t>
      </w:r>
      <w:hyperlink r:id="rId9">
        <w:r w:rsidRPr="00192924">
          <w:rPr>
            <w:rStyle w:val="Hyperlink"/>
            <w:rFonts w:ascii="Times New Roman" w:hAnsi="Times New Roman" w:cs="Times New Roman"/>
          </w:rPr>
          <w:t>FIRST LOOK Tour</w:t>
        </w:r>
      </w:hyperlink>
      <w:r w:rsidRPr="00192924">
        <w:rPr>
          <w:rFonts w:ascii="Times New Roman" w:hAnsi="Times New Roman" w:cs="Times New Roman"/>
        </w:rPr>
        <w:t>. The Cyrcle Phone will be available for pre-sale</w:t>
      </w:r>
      <w:r w:rsidR="00AA3798">
        <w:rPr>
          <w:rFonts w:ascii="Times New Roman" w:hAnsi="Times New Roman" w:cs="Times New Roman"/>
        </w:rPr>
        <w:t xml:space="preserve"> after the trip</w:t>
      </w:r>
      <w:r w:rsidRPr="00192924">
        <w:rPr>
          <w:rFonts w:ascii="Times New Roman" w:hAnsi="Times New Roman" w:cs="Times New Roman"/>
        </w:rPr>
        <w:t>.</w:t>
      </w:r>
    </w:p>
    <w:p w14:paraId="7390FA4A" w14:textId="2151EF9F" w:rsidR="603D2944" w:rsidRPr="00192924" w:rsidRDefault="603D2944" w:rsidP="603D2944">
      <w:pPr>
        <w:rPr>
          <w:rFonts w:ascii="Times New Roman" w:hAnsi="Times New Roman" w:cs="Times New Roman"/>
        </w:rPr>
      </w:pPr>
    </w:p>
    <w:p w14:paraId="78AC5716" w14:textId="2818CC48" w:rsidR="603D2944" w:rsidRPr="00192924" w:rsidRDefault="603D2944" w:rsidP="603D2944">
      <w:p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People over Product over Profit</w:t>
      </w:r>
    </w:p>
    <w:p w14:paraId="797164B0" w14:textId="422B7C4D" w:rsidR="603D2944" w:rsidRPr="00192924" w:rsidRDefault="603D2944" w:rsidP="603D2944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Founded in 2015, </w:t>
      </w:r>
      <w:del w:id="19" w:author="Christina Cyr" w:date="2019-08-09T10:48:00Z">
        <w:r w:rsidRPr="00192924" w:rsidDel="001D5D45">
          <w:rPr>
            <w:rFonts w:ascii="Times New Roman" w:hAnsi="Times New Roman" w:cs="Times New Roman"/>
          </w:rPr>
          <w:delText>the first 2G</w:delText>
        </w:r>
      </w:del>
      <w:r w:rsidRPr="00192924">
        <w:rPr>
          <w:rFonts w:ascii="Times New Roman" w:hAnsi="Times New Roman" w:cs="Times New Roman"/>
        </w:rPr>
        <w:t xml:space="preserve"> </w:t>
      </w:r>
      <w:ins w:id="20" w:author="Christina Cyr" w:date="2019-08-09T10:48:00Z">
        <w:r w:rsidR="001D5D45">
          <w:rPr>
            <w:rFonts w:ascii="Times New Roman" w:hAnsi="Times New Roman" w:cs="Times New Roman"/>
          </w:rPr>
          <w:t xml:space="preserve">a </w:t>
        </w:r>
      </w:ins>
      <w:ins w:id="21" w:author="Christina Cyr" w:date="2019-08-09T10:50:00Z">
        <w:r w:rsidR="00B704F3">
          <w:rPr>
            <w:rFonts w:ascii="Times New Roman" w:hAnsi="Times New Roman" w:cs="Times New Roman"/>
          </w:rPr>
          <w:t xml:space="preserve">2G </w:t>
        </w:r>
      </w:ins>
      <w:ins w:id="22" w:author="Christina Cyr" w:date="2019-08-09T10:48:00Z">
        <w:r w:rsidR="001D5D45">
          <w:rPr>
            <w:rFonts w:ascii="Times New Roman" w:hAnsi="Times New Roman" w:cs="Times New Roman"/>
          </w:rPr>
          <w:t xml:space="preserve">prototype of The </w:t>
        </w:r>
      </w:ins>
      <w:r w:rsidRPr="00192924">
        <w:rPr>
          <w:rFonts w:ascii="Times New Roman" w:hAnsi="Times New Roman" w:cs="Times New Roman"/>
        </w:rPr>
        <w:t xml:space="preserve">Cyrcle Phone was </w:t>
      </w:r>
      <w:hyperlink r:id="rId10">
        <w:r w:rsidRPr="00192924">
          <w:rPr>
            <w:rStyle w:val="Hyperlink"/>
            <w:rFonts w:ascii="Times New Roman" w:hAnsi="Times New Roman" w:cs="Times New Roman"/>
          </w:rPr>
          <w:t>fully funded through a 2016 Kickstarter</w:t>
        </w:r>
      </w:hyperlink>
      <w:r w:rsidRPr="00192924">
        <w:rPr>
          <w:rFonts w:ascii="Times New Roman" w:hAnsi="Times New Roman" w:cs="Times New Roman"/>
        </w:rPr>
        <w:t xml:space="preserve"> campaign and </w:t>
      </w:r>
      <w:del w:id="23" w:author="Christina Cyr" w:date="2019-08-09T12:33:00Z">
        <w:r w:rsidRPr="00192924" w:rsidDel="008B2121">
          <w:rPr>
            <w:rFonts w:ascii="Times New Roman" w:hAnsi="Times New Roman" w:cs="Times New Roman"/>
          </w:rPr>
          <w:delText xml:space="preserve">launched </w:delText>
        </w:r>
      </w:del>
      <w:ins w:id="24" w:author="Christina Cyr" w:date="2019-08-09T12:33:00Z">
        <w:r w:rsidR="008B2121">
          <w:rPr>
            <w:rFonts w:ascii="Times New Roman" w:hAnsi="Times New Roman" w:cs="Times New Roman"/>
          </w:rPr>
          <w:t>delivered to backers</w:t>
        </w:r>
        <w:bookmarkStart w:id="25" w:name="_GoBack"/>
        <w:bookmarkEnd w:id="25"/>
        <w:r w:rsidR="008B2121" w:rsidRPr="00192924">
          <w:rPr>
            <w:rFonts w:ascii="Times New Roman" w:hAnsi="Times New Roman" w:cs="Times New Roman"/>
          </w:rPr>
          <w:t xml:space="preserve"> </w:t>
        </w:r>
      </w:ins>
      <w:r w:rsidRPr="00192924">
        <w:rPr>
          <w:rFonts w:ascii="Times New Roman" w:hAnsi="Times New Roman" w:cs="Times New Roman"/>
        </w:rPr>
        <w:t xml:space="preserve">in a record 60 days as a DIY, 3D printable, educational device. </w:t>
      </w:r>
      <w:r w:rsidR="00831210">
        <w:rPr>
          <w:rFonts w:ascii="Times New Roman" w:hAnsi="Times New Roman" w:cs="Times New Roman"/>
        </w:rPr>
        <w:t xml:space="preserve">In </w:t>
      </w:r>
      <w:r w:rsidRPr="00192924">
        <w:rPr>
          <w:rFonts w:ascii="Times New Roman" w:hAnsi="Times New Roman" w:cs="Times New Roman"/>
        </w:rPr>
        <w:t>2017-2018, the team focused on building momentum in the maker community – writing a community guide to launching a hardware startup and teaching over 200 people how to build their own phones.</w:t>
      </w:r>
    </w:p>
    <w:p w14:paraId="12273EBE" w14:textId="2DB81F3A" w:rsidR="603D2944" w:rsidRPr="00192924" w:rsidRDefault="603D2944" w:rsidP="603D2944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Behind the scenes, </w:t>
      </w:r>
      <w:ins w:id="26" w:author="Christina Cyr" w:date="2019-08-09T10:48:00Z">
        <w:r w:rsidR="000F2835">
          <w:rPr>
            <w:rFonts w:ascii="Times New Roman" w:hAnsi="Times New Roman" w:cs="Times New Roman"/>
          </w:rPr>
          <w:t>T</w:t>
        </w:r>
      </w:ins>
      <w:del w:id="27" w:author="Christina Cyr" w:date="2019-08-09T10:48:00Z">
        <w:r w:rsidRPr="00192924" w:rsidDel="000F2835">
          <w:rPr>
            <w:rFonts w:ascii="Times New Roman" w:hAnsi="Times New Roman" w:cs="Times New Roman"/>
          </w:rPr>
          <w:delText>t</w:delText>
        </w:r>
      </w:del>
      <w:r w:rsidRPr="00192924">
        <w:rPr>
          <w:rFonts w:ascii="Times New Roman" w:hAnsi="Times New Roman" w:cs="Times New Roman"/>
        </w:rPr>
        <w:t xml:space="preserve">he Cyrcle Phone has undergone intensive development. Founder and CEO, </w:t>
      </w:r>
      <w:hyperlink r:id="rId11">
        <w:r w:rsidRPr="00192924">
          <w:rPr>
            <w:rStyle w:val="Hyperlink"/>
            <w:rFonts w:ascii="Times New Roman" w:hAnsi="Times New Roman" w:cs="Times New Roman"/>
          </w:rPr>
          <w:t>Christina Cyr</w:t>
        </w:r>
      </w:hyperlink>
      <w:r w:rsidRPr="00192924">
        <w:rPr>
          <w:rFonts w:ascii="Times New Roman" w:hAnsi="Times New Roman" w:cs="Times New Roman"/>
        </w:rPr>
        <w:t xml:space="preserve">, has traveled the world and </w:t>
      </w:r>
      <w:del w:id="28" w:author="Christina Cyr" w:date="2019-08-09T10:52:00Z">
        <w:r w:rsidRPr="00192924" w:rsidDel="00636323">
          <w:rPr>
            <w:rFonts w:ascii="Times New Roman" w:hAnsi="Times New Roman" w:cs="Times New Roman"/>
          </w:rPr>
          <w:delText xml:space="preserve">lead </w:delText>
        </w:r>
      </w:del>
      <w:ins w:id="29" w:author="Christina Cyr" w:date="2019-08-09T10:52:00Z">
        <w:r w:rsidR="00636323">
          <w:rPr>
            <w:rFonts w:ascii="Times New Roman" w:hAnsi="Times New Roman" w:cs="Times New Roman"/>
          </w:rPr>
          <w:t>led</w:t>
        </w:r>
        <w:r w:rsidR="00636323" w:rsidRPr="00192924">
          <w:rPr>
            <w:rFonts w:ascii="Times New Roman" w:hAnsi="Times New Roman" w:cs="Times New Roman"/>
          </w:rPr>
          <w:t xml:space="preserve"> </w:t>
        </w:r>
      </w:ins>
      <w:r w:rsidRPr="00192924">
        <w:rPr>
          <w:rFonts w:ascii="Times New Roman" w:hAnsi="Times New Roman" w:cs="Times New Roman"/>
        </w:rPr>
        <w:t>a team of over 5</w:t>
      </w:r>
      <w:ins w:id="30" w:author="Christina Cyr" w:date="2019-08-09T10:49:00Z">
        <w:r w:rsidR="000F2835">
          <w:rPr>
            <w:rFonts w:ascii="Times New Roman" w:hAnsi="Times New Roman" w:cs="Times New Roman"/>
          </w:rPr>
          <w:t>0</w:t>
        </w:r>
      </w:ins>
      <w:del w:id="31" w:author="Christina Cyr" w:date="2019-08-09T10:49:00Z">
        <w:r w:rsidRPr="00192924" w:rsidDel="000F2835">
          <w:rPr>
            <w:rFonts w:ascii="Times New Roman" w:hAnsi="Times New Roman" w:cs="Times New Roman"/>
          </w:rPr>
          <w:delText>5</w:delText>
        </w:r>
      </w:del>
      <w:r w:rsidRPr="00192924">
        <w:rPr>
          <w:rFonts w:ascii="Times New Roman" w:hAnsi="Times New Roman" w:cs="Times New Roman"/>
        </w:rPr>
        <w:t xml:space="preserve"> employees and contractors to make </w:t>
      </w:r>
      <w:del w:id="32" w:author="Christina Cyr" w:date="2019-08-09T10:52:00Z">
        <w:r w:rsidRPr="00192924" w:rsidDel="00EB644D">
          <w:rPr>
            <w:rFonts w:ascii="Times New Roman" w:hAnsi="Times New Roman" w:cs="Times New Roman"/>
          </w:rPr>
          <w:delText xml:space="preserve">her </w:delText>
        </w:r>
      </w:del>
      <w:ins w:id="33" w:author="Christina Cyr" w:date="2019-08-09T10:52:00Z">
        <w:r w:rsidR="00EB644D">
          <w:rPr>
            <w:rFonts w:ascii="Times New Roman" w:hAnsi="Times New Roman" w:cs="Times New Roman"/>
          </w:rPr>
          <w:t>the</w:t>
        </w:r>
        <w:r w:rsidR="00EB644D" w:rsidRPr="00192924">
          <w:rPr>
            <w:rFonts w:ascii="Times New Roman" w:hAnsi="Times New Roman" w:cs="Times New Roman"/>
          </w:rPr>
          <w:t xml:space="preserve"> </w:t>
        </w:r>
      </w:ins>
      <w:r w:rsidRPr="00192924">
        <w:rPr>
          <w:rFonts w:ascii="Times New Roman" w:hAnsi="Times New Roman" w:cs="Times New Roman"/>
        </w:rPr>
        <w:t>vision a reality.</w:t>
      </w:r>
    </w:p>
    <w:p w14:paraId="293226FC" w14:textId="255FF254" w:rsidR="603D2944" w:rsidRPr="00192924" w:rsidRDefault="603D2944" w:rsidP="603D2944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With the launch around the corner, </w:t>
      </w:r>
      <w:r w:rsidR="677A45E1" w:rsidRPr="677A45E1">
        <w:rPr>
          <w:rFonts w:ascii="Times New Roman" w:hAnsi="Times New Roman" w:cs="Times New Roman"/>
        </w:rPr>
        <w:t>Ms</w:t>
      </w:r>
      <w:r w:rsidR="37001E82" w:rsidRPr="37001E82">
        <w:rPr>
          <w:rFonts w:ascii="Times New Roman" w:hAnsi="Times New Roman" w:cs="Times New Roman"/>
        </w:rPr>
        <w:t>. Cyr</w:t>
      </w:r>
      <w:r w:rsidRPr="00192924">
        <w:rPr>
          <w:rFonts w:ascii="Times New Roman" w:hAnsi="Times New Roman" w:cs="Times New Roman"/>
        </w:rPr>
        <w:t xml:space="preserve"> compliments their caliber; “I really trust in what my team</w:t>
      </w:r>
      <w:r w:rsidR="00F034A2">
        <w:rPr>
          <w:rFonts w:ascii="Times New Roman" w:hAnsi="Times New Roman" w:cs="Times New Roman"/>
        </w:rPr>
        <w:t xml:space="preserve"> members</w:t>
      </w:r>
      <w:r w:rsidRPr="00192924">
        <w:rPr>
          <w:rFonts w:ascii="Times New Roman" w:hAnsi="Times New Roman" w:cs="Times New Roman"/>
        </w:rPr>
        <w:t xml:space="preserve"> are talking about, what they focus in, </w:t>
      </w:r>
      <w:r w:rsidR="00292B0A">
        <w:rPr>
          <w:rFonts w:ascii="Times New Roman" w:hAnsi="Times New Roman" w:cs="Times New Roman"/>
        </w:rPr>
        <w:t>and</w:t>
      </w:r>
      <w:r w:rsidRPr="00192924">
        <w:rPr>
          <w:rFonts w:ascii="Times New Roman" w:hAnsi="Times New Roman" w:cs="Times New Roman"/>
        </w:rPr>
        <w:t xml:space="preserve"> the</w:t>
      </w:r>
      <w:r w:rsidR="00292B0A">
        <w:rPr>
          <w:rFonts w:ascii="Times New Roman" w:hAnsi="Times New Roman" w:cs="Times New Roman"/>
        </w:rPr>
        <w:t>ir specialization</w:t>
      </w:r>
      <w:r w:rsidRPr="00192924">
        <w:rPr>
          <w:rFonts w:ascii="Times New Roman" w:hAnsi="Times New Roman" w:cs="Times New Roman"/>
        </w:rPr>
        <w:t xml:space="preserve">. At our company we </w:t>
      </w:r>
      <w:del w:id="34" w:author="Christina Cyr" w:date="2019-08-09T10:53:00Z">
        <w:r w:rsidRPr="00192924" w:rsidDel="00B650B8">
          <w:rPr>
            <w:rFonts w:ascii="Times New Roman" w:hAnsi="Times New Roman" w:cs="Times New Roman"/>
          </w:rPr>
          <w:delText xml:space="preserve">hold </w:delText>
        </w:r>
      </w:del>
      <w:ins w:id="35" w:author="Christina Cyr" w:date="2019-08-09T10:53:00Z">
        <w:r w:rsidR="00B650B8">
          <w:rPr>
            <w:rFonts w:ascii="Times New Roman" w:hAnsi="Times New Roman" w:cs="Times New Roman"/>
          </w:rPr>
          <w:t>valu</w:t>
        </w:r>
      </w:ins>
      <w:ins w:id="36" w:author="Christina Cyr" w:date="2019-08-09T10:54:00Z">
        <w:r w:rsidR="00B650B8">
          <w:rPr>
            <w:rFonts w:ascii="Times New Roman" w:hAnsi="Times New Roman" w:cs="Times New Roman"/>
          </w:rPr>
          <w:t>e</w:t>
        </w:r>
      </w:ins>
      <w:ins w:id="37" w:author="Christina Cyr" w:date="2019-08-09T10:53:00Z">
        <w:r w:rsidR="00B650B8" w:rsidRPr="00192924">
          <w:rPr>
            <w:rFonts w:ascii="Times New Roman" w:hAnsi="Times New Roman" w:cs="Times New Roman"/>
          </w:rPr>
          <w:t xml:space="preserve"> </w:t>
        </w:r>
      </w:ins>
      <w:r w:rsidRPr="00192924">
        <w:rPr>
          <w:rFonts w:ascii="Times New Roman" w:hAnsi="Times New Roman" w:cs="Times New Roman"/>
        </w:rPr>
        <w:t xml:space="preserve">people </w:t>
      </w:r>
      <w:del w:id="38" w:author="Christina Cyr" w:date="2019-08-09T10:54:00Z">
        <w:r w:rsidRPr="00192924" w:rsidDel="00B650B8">
          <w:rPr>
            <w:rFonts w:ascii="Times New Roman" w:hAnsi="Times New Roman" w:cs="Times New Roman"/>
          </w:rPr>
          <w:delText xml:space="preserve">above </w:delText>
        </w:r>
      </w:del>
      <w:ins w:id="39" w:author="Christina Cyr" w:date="2019-08-09T10:54:00Z">
        <w:r w:rsidR="00B650B8">
          <w:rPr>
            <w:rFonts w:ascii="Times New Roman" w:hAnsi="Times New Roman" w:cs="Times New Roman"/>
          </w:rPr>
          <w:t>over</w:t>
        </w:r>
        <w:r w:rsidR="00B650B8" w:rsidRPr="00192924">
          <w:rPr>
            <w:rFonts w:ascii="Times New Roman" w:hAnsi="Times New Roman" w:cs="Times New Roman"/>
          </w:rPr>
          <w:t xml:space="preserve"> </w:t>
        </w:r>
      </w:ins>
      <w:r w:rsidRPr="00192924">
        <w:rPr>
          <w:rFonts w:ascii="Times New Roman" w:hAnsi="Times New Roman" w:cs="Times New Roman"/>
        </w:rPr>
        <w:t>product</w:t>
      </w:r>
      <w:ins w:id="40" w:author="Christina Cyr" w:date="2019-08-09T10:54:00Z">
        <w:r w:rsidR="00216B78">
          <w:rPr>
            <w:rFonts w:ascii="Times New Roman" w:hAnsi="Times New Roman" w:cs="Times New Roman"/>
          </w:rPr>
          <w:t>s</w:t>
        </w:r>
      </w:ins>
      <w:r w:rsidRPr="00192924">
        <w:rPr>
          <w:rFonts w:ascii="Times New Roman" w:hAnsi="Times New Roman" w:cs="Times New Roman"/>
        </w:rPr>
        <w:t xml:space="preserve"> </w:t>
      </w:r>
      <w:ins w:id="41" w:author="Christina Cyr" w:date="2019-08-09T10:54:00Z">
        <w:r w:rsidR="00B650B8">
          <w:rPr>
            <w:rFonts w:ascii="Times New Roman" w:hAnsi="Times New Roman" w:cs="Times New Roman"/>
          </w:rPr>
          <w:t>over</w:t>
        </w:r>
      </w:ins>
      <w:del w:id="42" w:author="Christina Cyr" w:date="2019-08-09T10:54:00Z">
        <w:r w:rsidRPr="00192924" w:rsidDel="00B650B8">
          <w:rPr>
            <w:rFonts w:ascii="Times New Roman" w:hAnsi="Times New Roman" w:cs="Times New Roman"/>
          </w:rPr>
          <w:delText>above</w:delText>
        </w:r>
      </w:del>
      <w:r w:rsidRPr="00192924">
        <w:rPr>
          <w:rFonts w:ascii="Times New Roman" w:hAnsi="Times New Roman" w:cs="Times New Roman"/>
        </w:rPr>
        <w:t xml:space="preserve"> profit</w:t>
      </w:r>
      <w:ins w:id="43" w:author="Christina Cyr" w:date="2019-08-09T10:54:00Z">
        <w:r w:rsidR="00216B78">
          <w:rPr>
            <w:rFonts w:ascii="Times New Roman" w:hAnsi="Times New Roman" w:cs="Times New Roman"/>
          </w:rPr>
          <w:t>s</w:t>
        </w:r>
      </w:ins>
      <w:r w:rsidRPr="00192924">
        <w:rPr>
          <w:rFonts w:ascii="Times New Roman" w:hAnsi="Times New Roman" w:cs="Times New Roman"/>
        </w:rPr>
        <w:t xml:space="preserve"> – meeting all those talented individuals has been an exceptional blessing.”</w:t>
      </w:r>
    </w:p>
    <w:p w14:paraId="23C55752" w14:textId="6277CFB4" w:rsidR="7CCE08F7" w:rsidRPr="00192924" w:rsidRDefault="7CCE08F7" w:rsidP="7CCE08F7">
      <w:pPr>
        <w:rPr>
          <w:rFonts w:ascii="Times New Roman" w:hAnsi="Times New Roman" w:cs="Times New Roman"/>
        </w:rPr>
      </w:pPr>
    </w:p>
    <w:p w14:paraId="6E092C30" w14:textId="2AFAF438" w:rsidR="7CCE08F7" w:rsidRPr="00192924" w:rsidRDefault="7CCE08F7" w:rsidP="7CCE08F7">
      <w:pPr>
        <w:rPr>
          <w:rFonts w:ascii="Times New Roman" w:hAnsi="Times New Roman" w:cs="Times New Roman"/>
          <w:b/>
          <w:bCs/>
        </w:rPr>
      </w:pPr>
      <w:r w:rsidRPr="00192924">
        <w:rPr>
          <w:rFonts w:ascii="Times New Roman" w:hAnsi="Times New Roman" w:cs="Times New Roman"/>
          <w:b/>
          <w:bCs/>
        </w:rPr>
        <w:t>Additional Resources</w:t>
      </w:r>
    </w:p>
    <w:p w14:paraId="5AD7EB49" w14:textId="7067D90F" w:rsidR="7CCE08F7" w:rsidRPr="00192924" w:rsidRDefault="7CCE08F7" w:rsidP="7CCE0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For the latest updates, follow @CyrclePhone and #GoCyrcleGo on </w:t>
      </w:r>
      <w:hyperlink r:id="rId12">
        <w:r w:rsidRPr="00192924">
          <w:rPr>
            <w:rStyle w:val="Hyperlink"/>
            <w:rFonts w:ascii="Times New Roman" w:hAnsi="Times New Roman" w:cs="Times New Roman"/>
          </w:rPr>
          <w:t>Instagram</w:t>
        </w:r>
      </w:hyperlink>
      <w:r w:rsidRPr="00192924">
        <w:rPr>
          <w:rFonts w:ascii="Times New Roman" w:hAnsi="Times New Roman" w:cs="Times New Roman"/>
        </w:rPr>
        <w:t xml:space="preserve"> or </w:t>
      </w:r>
      <w:hyperlink r:id="rId13">
        <w:r w:rsidRPr="00192924">
          <w:rPr>
            <w:rStyle w:val="Hyperlink"/>
            <w:rFonts w:ascii="Times New Roman" w:hAnsi="Times New Roman" w:cs="Times New Roman"/>
          </w:rPr>
          <w:t>Snapchat</w:t>
        </w:r>
      </w:hyperlink>
    </w:p>
    <w:p w14:paraId="22F5FFC7" w14:textId="64FE7D69" w:rsidR="7CCE08F7" w:rsidRPr="00192924" w:rsidRDefault="7CCE08F7" w:rsidP="7CCE0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Send any questions or feedback to </w:t>
      </w:r>
      <w:hyperlink r:id="rId14">
        <w:r w:rsidRPr="00192924">
          <w:rPr>
            <w:rStyle w:val="Hyperlink"/>
            <w:rFonts w:ascii="Times New Roman" w:hAnsi="Times New Roman" w:cs="Times New Roman"/>
          </w:rPr>
          <w:t>hi@cyrclephone.com</w:t>
        </w:r>
      </w:hyperlink>
    </w:p>
    <w:p w14:paraId="6CC9F13E" w14:textId="78B9E2F4" w:rsidR="7CCE08F7" w:rsidRPr="00192924" w:rsidRDefault="49A0F67C" w:rsidP="49A0F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Sign up and invite friends to the </w:t>
      </w:r>
      <w:hyperlink r:id="rId15">
        <w:r w:rsidRPr="00192924">
          <w:rPr>
            <w:rStyle w:val="Hyperlink"/>
            <w:rFonts w:ascii="Times New Roman" w:hAnsi="Times New Roman" w:cs="Times New Roman"/>
          </w:rPr>
          <w:t>FIRST LOOK Tour</w:t>
        </w:r>
      </w:hyperlink>
    </w:p>
    <w:p w14:paraId="0C30C011" w14:textId="2DD84A22" w:rsidR="7CCE08F7" w:rsidRPr="00192924" w:rsidRDefault="7CCE08F7" w:rsidP="7CCE0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Access team and product photos, brand content, and past articles in our </w:t>
      </w:r>
      <w:hyperlink r:id="rId16">
        <w:r w:rsidRPr="00192924">
          <w:rPr>
            <w:rStyle w:val="Hyperlink"/>
            <w:rFonts w:ascii="Times New Roman" w:hAnsi="Times New Roman" w:cs="Times New Roman"/>
          </w:rPr>
          <w:t>Press Kit</w:t>
        </w:r>
      </w:hyperlink>
    </w:p>
    <w:p w14:paraId="5714F1C0" w14:textId="0D1EF369" w:rsidR="7CCE08F7" w:rsidRPr="00192924" w:rsidRDefault="49A0F67C" w:rsidP="7CCE0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 xml:space="preserve">Connect with founder and CEO, </w:t>
      </w:r>
      <w:hyperlink r:id="rId17">
        <w:r w:rsidRPr="00192924">
          <w:rPr>
            <w:rStyle w:val="Hyperlink"/>
            <w:rFonts w:ascii="Times New Roman" w:hAnsi="Times New Roman" w:cs="Times New Roman"/>
          </w:rPr>
          <w:t>Christina Cyr on LinkedIn</w:t>
        </w:r>
      </w:hyperlink>
    </w:p>
    <w:p w14:paraId="471D0F36" w14:textId="11986DC5" w:rsidR="49A0F67C" w:rsidRPr="00192924" w:rsidRDefault="49A0F67C" w:rsidP="49A0F67C">
      <w:pPr>
        <w:rPr>
          <w:rFonts w:ascii="Times New Roman" w:eastAsia="Calibri" w:hAnsi="Times New Roman" w:cs="Times New Roman"/>
        </w:rPr>
      </w:pPr>
    </w:p>
    <w:p w14:paraId="6B671402" w14:textId="606FFB9F" w:rsidR="49A0F67C" w:rsidRPr="00192924" w:rsidRDefault="49A0F67C" w:rsidP="49A0F67C">
      <w:pPr>
        <w:rPr>
          <w:rFonts w:ascii="Times New Roman" w:eastAsia="Calibri" w:hAnsi="Times New Roman" w:cs="Times New Roman"/>
        </w:rPr>
      </w:pPr>
      <w:r w:rsidRPr="00192924">
        <w:rPr>
          <w:rFonts w:ascii="Times New Roman" w:eastAsia="Calibri" w:hAnsi="Times New Roman" w:cs="Times New Roman"/>
        </w:rPr>
        <w:t xml:space="preserve">Copyright © 2019 dTOOR or its subsidiaries. All rights reserved. </w:t>
      </w:r>
      <w:r w:rsidR="001C2BAD">
        <w:rPr>
          <w:rFonts w:ascii="Times New Roman" w:eastAsia="Calibri" w:hAnsi="Times New Roman" w:cs="Times New Roman"/>
        </w:rPr>
        <w:t>d</w:t>
      </w:r>
      <w:r w:rsidRPr="00192924">
        <w:rPr>
          <w:rFonts w:ascii="Times New Roman" w:eastAsia="Calibri" w:hAnsi="Times New Roman" w:cs="Times New Roman"/>
        </w:rPr>
        <w:t xml:space="preserve">TOOR and </w:t>
      </w:r>
      <w:ins w:id="44" w:author="Christina Cyr" w:date="2019-08-09T10:49:00Z">
        <w:r w:rsidR="00B429C3">
          <w:rPr>
            <w:rFonts w:ascii="Times New Roman" w:eastAsia="Calibri" w:hAnsi="Times New Roman" w:cs="Times New Roman"/>
          </w:rPr>
          <w:t xml:space="preserve">The </w:t>
        </w:r>
      </w:ins>
      <w:r w:rsidRPr="00192924">
        <w:rPr>
          <w:rFonts w:ascii="Times New Roman" w:eastAsia="Calibri" w:hAnsi="Times New Roman" w:cs="Times New Roman"/>
        </w:rPr>
        <w:t>Cyrcle Phone are trademarks of dTOOR in the United States and/or other jurisdictions. All other marks and names mentioned herein may be trademarks of their respective companies.</w:t>
      </w:r>
    </w:p>
    <w:p w14:paraId="457A9028" w14:textId="2C954807" w:rsidR="7CCE08F7" w:rsidRPr="00192924" w:rsidRDefault="7CCE08F7" w:rsidP="7CCE08F7">
      <w:pPr>
        <w:rPr>
          <w:rFonts w:ascii="Times New Roman" w:hAnsi="Times New Roman" w:cs="Times New Roman"/>
        </w:rPr>
      </w:pPr>
      <w:r w:rsidRPr="00192924">
        <w:rPr>
          <w:rFonts w:ascii="Times New Roman" w:hAnsi="Times New Roman" w:cs="Times New Roman"/>
        </w:rPr>
        <w:t>SOURCE: dTOOR</w:t>
      </w:r>
    </w:p>
    <w:sectPr w:rsidR="7CCE08F7" w:rsidRPr="0019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07A63" w14:textId="77777777" w:rsidR="00CF2913" w:rsidRDefault="00CF2913" w:rsidP="003F1FBB">
      <w:pPr>
        <w:spacing w:after="0" w:line="240" w:lineRule="auto"/>
      </w:pPr>
      <w:r>
        <w:separator/>
      </w:r>
    </w:p>
  </w:endnote>
  <w:endnote w:type="continuationSeparator" w:id="0">
    <w:p w14:paraId="717CE0F6" w14:textId="77777777" w:rsidR="00CF2913" w:rsidRDefault="00CF2913" w:rsidP="003F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E067" w14:textId="77777777" w:rsidR="00CF2913" w:rsidRDefault="00CF2913" w:rsidP="003F1FBB">
      <w:pPr>
        <w:spacing w:after="0" w:line="240" w:lineRule="auto"/>
      </w:pPr>
      <w:r>
        <w:separator/>
      </w:r>
    </w:p>
  </w:footnote>
  <w:footnote w:type="continuationSeparator" w:id="0">
    <w:p w14:paraId="17C5474F" w14:textId="77777777" w:rsidR="00CF2913" w:rsidRDefault="00CF2913" w:rsidP="003F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E30"/>
    <w:multiLevelType w:val="hybridMultilevel"/>
    <w:tmpl w:val="FFFFFFFF"/>
    <w:lvl w:ilvl="0" w:tplc="C8C60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C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0E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E0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8E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02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AD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B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CC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6AE9"/>
    <w:multiLevelType w:val="hybridMultilevel"/>
    <w:tmpl w:val="6772E052"/>
    <w:lvl w:ilvl="0" w:tplc="64907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4B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E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EF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87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8D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87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A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AB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4C35"/>
    <w:multiLevelType w:val="hybridMultilevel"/>
    <w:tmpl w:val="A86EFE6A"/>
    <w:lvl w:ilvl="0" w:tplc="CAEA0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2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09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CF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8B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F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A7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27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172"/>
    <w:multiLevelType w:val="hybridMultilevel"/>
    <w:tmpl w:val="FFFFFFFF"/>
    <w:lvl w:ilvl="0" w:tplc="B868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85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2A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6C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A7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EF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9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E35CD"/>
    <w:multiLevelType w:val="hybridMultilevel"/>
    <w:tmpl w:val="FFFFFFFF"/>
    <w:lvl w:ilvl="0" w:tplc="61F67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42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0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E9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EC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23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4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67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A9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5426E"/>
    <w:multiLevelType w:val="hybridMultilevel"/>
    <w:tmpl w:val="7F401F80"/>
    <w:lvl w:ilvl="0" w:tplc="D78C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05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28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CA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8D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68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6C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4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606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a Cyr">
    <w15:presenceInfo w15:providerId="Windows Live" w15:userId="85df849c68597c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BB4D02"/>
    <w:rsid w:val="00037FDA"/>
    <w:rsid w:val="00044643"/>
    <w:rsid w:val="00054218"/>
    <w:rsid w:val="000646A8"/>
    <w:rsid w:val="000E3D49"/>
    <w:rsid w:val="000F2835"/>
    <w:rsid w:val="00152A1A"/>
    <w:rsid w:val="00163102"/>
    <w:rsid w:val="00174623"/>
    <w:rsid w:val="00192924"/>
    <w:rsid w:val="00193BBD"/>
    <w:rsid w:val="001C2BAD"/>
    <w:rsid w:val="001C7C21"/>
    <w:rsid w:val="001D5D45"/>
    <w:rsid w:val="001E77A1"/>
    <w:rsid w:val="00216B78"/>
    <w:rsid w:val="00236BE2"/>
    <w:rsid w:val="00292B0A"/>
    <w:rsid w:val="0030489E"/>
    <w:rsid w:val="003162C6"/>
    <w:rsid w:val="00335A69"/>
    <w:rsid w:val="00367EDC"/>
    <w:rsid w:val="00396423"/>
    <w:rsid w:val="003B7CDA"/>
    <w:rsid w:val="003E79AA"/>
    <w:rsid w:val="003F1FBB"/>
    <w:rsid w:val="003F2667"/>
    <w:rsid w:val="004971D6"/>
    <w:rsid w:val="004A2A40"/>
    <w:rsid w:val="00551EF7"/>
    <w:rsid w:val="005E6506"/>
    <w:rsid w:val="00633F76"/>
    <w:rsid w:val="00636323"/>
    <w:rsid w:val="00664EFD"/>
    <w:rsid w:val="006815F1"/>
    <w:rsid w:val="006C365C"/>
    <w:rsid w:val="006C636D"/>
    <w:rsid w:val="00717563"/>
    <w:rsid w:val="00753BA4"/>
    <w:rsid w:val="00757983"/>
    <w:rsid w:val="007E0591"/>
    <w:rsid w:val="00803EA9"/>
    <w:rsid w:val="00807C03"/>
    <w:rsid w:val="00812640"/>
    <w:rsid w:val="008178F8"/>
    <w:rsid w:val="00831210"/>
    <w:rsid w:val="00890760"/>
    <w:rsid w:val="008B2121"/>
    <w:rsid w:val="00973F10"/>
    <w:rsid w:val="00A52E9F"/>
    <w:rsid w:val="00AA3798"/>
    <w:rsid w:val="00AF796F"/>
    <w:rsid w:val="00B22AF2"/>
    <w:rsid w:val="00B429C3"/>
    <w:rsid w:val="00B650B8"/>
    <w:rsid w:val="00B704F3"/>
    <w:rsid w:val="00B74138"/>
    <w:rsid w:val="00B812D2"/>
    <w:rsid w:val="00BB611D"/>
    <w:rsid w:val="00C442E5"/>
    <w:rsid w:val="00CB563F"/>
    <w:rsid w:val="00CF2913"/>
    <w:rsid w:val="00EA7D43"/>
    <w:rsid w:val="00EB644D"/>
    <w:rsid w:val="00EE2B82"/>
    <w:rsid w:val="00F00287"/>
    <w:rsid w:val="00F034A2"/>
    <w:rsid w:val="00F87B1E"/>
    <w:rsid w:val="01EA5DC5"/>
    <w:rsid w:val="030F5C6E"/>
    <w:rsid w:val="21C3D6DB"/>
    <w:rsid w:val="21DE6C28"/>
    <w:rsid w:val="2C0B717C"/>
    <w:rsid w:val="367B7C23"/>
    <w:rsid w:val="37001E82"/>
    <w:rsid w:val="49A0F67C"/>
    <w:rsid w:val="603D2944"/>
    <w:rsid w:val="677A45E1"/>
    <w:rsid w:val="6DBB4D02"/>
    <w:rsid w:val="7CC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4D02"/>
  <w15:chartTrackingRefBased/>
  <w15:docId w15:val="{01860EF9-B6A0-4588-91F0-7F5F41DA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B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BB"/>
  </w:style>
  <w:style w:type="paragraph" w:styleId="Footer">
    <w:name w:val="footer"/>
    <w:basedOn w:val="Normal"/>
    <w:link w:val="FooterChar"/>
    <w:uiPriority w:val="99"/>
    <w:unhideWhenUsed/>
    <w:rsid w:val="003F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BB"/>
  </w:style>
  <w:style w:type="character" w:styleId="FollowedHyperlink">
    <w:name w:val="FollowedHyperlink"/>
    <w:basedOn w:val="DefaultParagraphFont"/>
    <w:uiPriority w:val="99"/>
    <w:semiHidden/>
    <w:unhideWhenUsed/>
    <w:rsid w:val="00636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chi.mp/cyrclephone/citytour2019" TargetMode="External"/><Relationship Id="rId13" Type="http://schemas.openxmlformats.org/officeDocument/2006/relationships/hyperlink" Target="https://www.snapchat.com/add/thecyrcleph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@cyrclephone.com" TargetMode="External"/><Relationship Id="rId12" Type="http://schemas.openxmlformats.org/officeDocument/2006/relationships/hyperlink" Target="https://www.instagram.com/cyrclephone/" TargetMode="External"/><Relationship Id="rId17" Type="http://schemas.openxmlformats.org/officeDocument/2006/relationships/hyperlink" Target="https://www.linkedin.com/in/cyrchristi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1drv.ms/u/s!And8WWichN-FiO56Wgo3GbpiAVOstQ?e=vQdlx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yrchristin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ilchi.mp/cyrclephone/citytour2019" TargetMode="External"/><Relationship Id="rId10" Type="http://schemas.openxmlformats.org/officeDocument/2006/relationships/hyperlink" Target="https://www.kickstarter.com/projects/1662021259/make-your-own-cyrcle-phone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mailchi.mp/cyrclephone/citytour2019" TargetMode="External"/><Relationship Id="rId14" Type="http://schemas.openxmlformats.org/officeDocument/2006/relationships/hyperlink" Target="mailto:hi@cyrcleph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Links>
    <vt:vector size="72" baseType="variant">
      <vt:variant>
        <vt:i4>1769540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https://www.linkedin.com/in/cyrchristina/</vt:lpwstr>
      </vt:variant>
      <vt:variant>
        <vt:lpwstr/>
      </vt:variant>
      <vt:variant>
        <vt:i4>7864368</vt:i4>
      </vt:variant>
      <vt:variant>
        <vt:i4>30</vt:i4>
      </vt:variant>
      <vt:variant>
        <vt:i4>0</vt:i4>
      </vt:variant>
      <vt:variant>
        <vt:i4>5</vt:i4>
      </vt:variant>
      <vt:variant>
        <vt:lpwstr>https://1drv.ms/u/s!And8WWichN-FiO56Wgo3GbpiAVOstQ?e=vQdlxP</vt:lpwstr>
      </vt:variant>
      <vt:variant>
        <vt:lpwstr/>
      </vt:variant>
      <vt:variant>
        <vt:i4>3670119</vt:i4>
      </vt:variant>
      <vt:variant>
        <vt:i4>27</vt:i4>
      </vt:variant>
      <vt:variant>
        <vt:i4>0</vt:i4>
      </vt:variant>
      <vt:variant>
        <vt:i4>5</vt:i4>
      </vt:variant>
      <vt:variant>
        <vt:lpwstr>https://mailchi.mp/cyrclephone/citytour2019</vt:lpwstr>
      </vt:variant>
      <vt:variant>
        <vt:lpwstr/>
      </vt:variant>
      <vt:variant>
        <vt:i4>7471175</vt:i4>
      </vt:variant>
      <vt:variant>
        <vt:i4>24</vt:i4>
      </vt:variant>
      <vt:variant>
        <vt:i4>0</vt:i4>
      </vt:variant>
      <vt:variant>
        <vt:i4>5</vt:i4>
      </vt:variant>
      <vt:variant>
        <vt:lpwstr>mailto:hi@cyrclephone.com</vt:lpwstr>
      </vt:variant>
      <vt:variant>
        <vt:lpwstr/>
      </vt:variant>
      <vt:variant>
        <vt:i4>2687103</vt:i4>
      </vt:variant>
      <vt:variant>
        <vt:i4>21</vt:i4>
      </vt:variant>
      <vt:variant>
        <vt:i4>0</vt:i4>
      </vt:variant>
      <vt:variant>
        <vt:i4>5</vt:i4>
      </vt:variant>
      <vt:variant>
        <vt:lpwstr>https://www.snapchat.com/add/thecyrclephone</vt:lpwstr>
      </vt:variant>
      <vt:variant>
        <vt:lpwstr/>
      </vt:variant>
      <vt:variant>
        <vt:i4>7077933</vt:i4>
      </vt:variant>
      <vt:variant>
        <vt:i4>18</vt:i4>
      </vt:variant>
      <vt:variant>
        <vt:i4>0</vt:i4>
      </vt:variant>
      <vt:variant>
        <vt:i4>5</vt:i4>
      </vt:variant>
      <vt:variant>
        <vt:lpwstr>https://www.instagram.com/cyrclephone/</vt:lpwstr>
      </vt:variant>
      <vt:variant>
        <vt:lpwstr/>
      </vt:variant>
      <vt:variant>
        <vt:i4>1769540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https://www.linkedin.com/in/cyrchristina/</vt:lpwstr>
      </vt:variant>
      <vt:variant>
        <vt:lpwstr/>
      </vt:variant>
      <vt:variant>
        <vt:i4>2687023</vt:i4>
      </vt:variant>
      <vt:variant>
        <vt:i4>12</vt:i4>
      </vt:variant>
      <vt:variant>
        <vt:i4>0</vt:i4>
      </vt:variant>
      <vt:variant>
        <vt:i4>5</vt:i4>
      </vt:variant>
      <vt:variant>
        <vt:lpwstr>https://www.kickstarter.com/projects/1662021259/make-your-own-cyrcle-phone</vt:lpwstr>
      </vt:variant>
      <vt:variant>
        <vt:lpwstr/>
      </vt:variant>
      <vt:variant>
        <vt:i4>3670119</vt:i4>
      </vt:variant>
      <vt:variant>
        <vt:i4>9</vt:i4>
      </vt:variant>
      <vt:variant>
        <vt:i4>0</vt:i4>
      </vt:variant>
      <vt:variant>
        <vt:i4>5</vt:i4>
      </vt:variant>
      <vt:variant>
        <vt:lpwstr>https://mailchi.mp/cyrclephone/citytour2019</vt:lpwstr>
      </vt:variant>
      <vt:variant>
        <vt:lpwstr/>
      </vt:variant>
      <vt:variant>
        <vt:i4>3670119</vt:i4>
      </vt:variant>
      <vt:variant>
        <vt:i4>6</vt:i4>
      </vt:variant>
      <vt:variant>
        <vt:i4>0</vt:i4>
      </vt:variant>
      <vt:variant>
        <vt:i4>5</vt:i4>
      </vt:variant>
      <vt:variant>
        <vt:lpwstr>https://mailchi.mp/cyrclephone/citytour2019</vt:lpwstr>
      </vt:variant>
      <vt:variant>
        <vt:lpwstr/>
      </vt:variant>
      <vt:variant>
        <vt:i4>3670119</vt:i4>
      </vt:variant>
      <vt:variant>
        <vt:i4>3</vt:i4>
      </vt:variant>
      <vt:variant>
        <vt:i4>0</vt:i4>
      </vt:variant>
      <vt:variant>
        <vt:i4>5</vt:i4>
      </vt:variant>
      <vt:variant>
        <vt:lpwstr>https://mailchi.mp/cyrclephone/citytour2019</vt:lpwstr>
      </vt:variant>
      <vt:variant>
        <vt:lpwstr/>
      </vt:variant>
      <vt:variant>
        <vt:i4>7471175</vt:i4>
      </vt:variant>
      <vt:variant>
        <vt:i4>0</vt:i4>
      </vt:variant>
      <vt:variant>
        <vt:i4>0</vt:i4>
      </vt:variant>
      <vt:variant>
        <vt:i4>5</vt:i4>
      </vt:variant>
      <vt:variant>
        <vt:lpwstr>mailto:hi@cyrclephone.com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O'Sell</dc:creator>
  <cp:keywords/>
  <dc:description/>
  <cp:lastModifiedBy>Christina Cyr</cp:lastModifiedBy>
  <cp:revision>60</cp:revision>
  <dcterms:created xsi:type="dcterms:W3CDTF">2019-08-07T18:40:00Z</dcterms:created>
  <dcterms:modified xsi:type="dcterms:W3CDTF">2019-08-09T19:33:00Z</dcterms:modified>
</cp:coreProperties>
</file>